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503" w:rsidRDefault="00C54503" w:rsidP="00EA155D">
      <w:pPr>
        <w:jc w:val="right"/>
        <w:rPr>
          <w:rFonts w:ascii="Arial" w:hAnsi="Arial" w:cs="Arial"/>
        </w:rPr>
      </w:pPr>
      <w:r w:rsidRPr="00EA155D">
        <w:rPr>
          <w:rFonts w:ascii="Arial" w:hAnsi="Arial" w:cs="Arial"/>
        </w:rPr>
        <w:t>(Fecha de expedición Mes, Día, Año)</w:t>
      </w:r>
    </w:p>
    <w:p w:rsidR="009C29E8" w:rsidRDefault="009C29E8" w:rsidP="00EA155D">
      <w:pPr>
        <w:jc w:val="right"/>
        <w:rPr>
          <w:rFonts w:ascii="Arial" w:hAnsi="Arial" w:cs="Arial"/>
        </w:rPr>
      </w:pPr>
    </w:p>
    <w:p w:rsidR="009C29E8" w:rsidRPr="00EA155D" w:rsidRDefault="009C29E8" w:rsidP="00EA155D">
      <w:pPr>
        <w:jc w:val="right"/>
        <w:rPr>
          <w:rFonts w:ascii="Arial" w:hAnsi="Arial" w:cs="Arial"/>
        </w:rPr>
      </w:pPr>
    </w:p>
    <w:p w:rsidR="00C54503" w:rsidRDefault="00C54503" w:rsidP="00EA155D">
      <w:pPr>
        <w:rPr>
          <w:rFonts w:ascii="Arial" w:hAnsi="Arial" w:cs="Arial"/>
        </w:rPr>
      </w:pPr>
      <w:r w:rsidRPr="00EA155D">
        <w:rPr>
          <w:rFonts w:ascii="Arial" w:hAnsi="Arial" w:cs="Arial"/>
        </w:rPr>
        <w:t>Seguros Banorte, S.A. de C.V., Grupo Financiero Banorte</w:t>
      </w:r>
    </w:p>
    <w:p w:rsidR="009C29E8" w:rsidRPr="00EA155D" w:rsidRDefault="009C29E8" w:rsidP="00EA155D">
      <w:pPr>
        <w:rPr>
          <w:rFonts w:ascii="Arial" w:hAnsi="Arial" w:cs="Arial"/>
        </w:rPr>
      </w:pPr>
    </w:p>
    <w:p w:rsidR="00C54503" w:rsidRDefault="00C54503" w:rsidP="00EA155D">
      <w:pPr>
        <w:rPr>
          <w:ins w:id="0" w:author="Juan Manuel Aranda Venegas" w:date="2019-04-02T09:17:00Z"/>
          <w:rFonts w:ascii="Arial" w:hAnsi="Arial" w:cs="Arial"/>
        </w:rPr>
      </w:pPr>
      <w:r w:rsidRPr="00EA155D">
        <w:rPr>
          <w:rFonts w:ascii="Arial" w:hAnsi="Arial" w:cs="Arial"/>
        </w:rPr>
        <w:t>PRESENTE</w:t>
      </w:r>
    </w:p>
    <w:p w:rsidR="009C29E8" w:rsidRPr="00EA155D" w:rsidRDefault="009C29E8" w:rsidP="00EA155D">
      <w:pPr>
        <w:rPr>
          <w:rFonts w:ascii="Arial" w:hAnsi="Arial" w:cs="Arial"/>
        </w:rPr>
      </w:pPr>
    </w:p>
    <w:tbl>
      <w:tblPr>
        <w:tblStyle w:val="Tablaconcuadrcula"/>
        <w:tblW w:w="0" w:type="auto"/>
        <w:jc w:val="right"/>
        <w:tblInd w:w="2461" w:type="dxa"/>
        <w:tblLook w:val="04A0" w:firstRow="1" w:lastRow="0" w:firstColumn="1" w:lastColumn="0" w:noHBand="0" w:noVBand="1"/>
      </w:tblPr>
      <w:tblGrid>
        <w:gridCol w:w="4077"/>
        <w:gridCol w:w="1843"/>
      </w:tblGrid>
      <w:tr w:rsidR="00C54503" w:rsidRPr="00EA155D" w:rsidTr="009C29E8">
        <w:trPr>
          <w:jc w:val="right"/>
        </w:trPr>
        <w:tc>
          <w:tcPr>
            <w:tcW w:w="4077" w:type="dxa"/>
          </w:tcPr>
          <w:p w:rsidR="00C54503" w:rsidRPr="00EA155D" w:rsidRDefault="00230133" w:rsidP="00EA155D">
            <w:pPr>
              <w:rPr>
                <w:rFonts w:ascii="Arial" w:hAnsi="Arial" w:cs="Arial"/>
              </w:rPr>
            </w:pPr>
            <w:r>
              <w:rPr>
                <w:rFonts w:ascii="Arial" w:hAnsi="Arial" w:cs="Arial"/>
              </w:rPr>
              <w:t>Nú</w:t>
            </w:r>
            <w:r w:rsidR="00C54503" w:rsidRPr="00EA155D">
              <w:rPr>
                <w:rFonts w:ascii="Arial" w:hAnsi="Arial" w:cs="Arial"/>
              </w:rPr>
              <w:t>mero de póliza</w:t>
            </w:r>
          </w:p>
        </w:tc>
        <w:tc>
          <w:tcPr>
            <w:tcW w:w="1843" w:type="dxa"/>
          </w:tcPr>
          <w:p w:rsidR="00C54503" w:rsidRPr="00EA155D" w:rsidRDefault="00C54503" w:rsidP="00EA155D">
            <w:pPr>
              <w:rPr>
                <w:rFonts w:ascii="Arial" w:hAnsi="Arial" w:cs="Arial"/>
              </w:rPr>
            </w:pPr>
          </w:p>
        </w:tc>
      </w:tr>
      <w:tr w:rsidR="00C54503" w:rsidRPr="00EA155D" w:rsidTr="009C29E8">
        <w:trPr>
          <w:jc w:val="right"/>
        </w:trPr>
        <w:tc>
          <w:tcPr>
            <w:tcW w:w="4077" w:type="dxa"/>
          </w:tcPr>
          <w:p w:rsidR="00C54503" w:rsidRPr="00EA155D" w:rsidRDefault="00C54503" w:rsidP="00EA155D">
            <w:pPr>
              <w:rPr>
                <w:rFonts w:ascii="Arial" w:hAnsi="Arial" w:cs="Arial"/>
              </w:rPr>
            </w:pPr>
            <w:r w:rsidRPr="00EA155D">
              <w:rPr>
                <w:rFonts w:ascii="Arial" w:hAnsi="Arial" w:cs="Arial"/>
              </w:rPr>
              <w:t>Fecha de inicio de vigencia de la póliza</w:t>
            </w:r>
          </w:p>
        </w:tc>
        <w:tc>
          <w:tcPr>
            <w:tcW w:w="1843" w:type="dxa"/>
          </w:tcPr>
          <w:p w:rsidR="00C54503" w:rsidRPr="00EA155D" w:rsidRDefault="00C54503" w:rsidP="00EA155D">
            <w:pPr>
              <w:rPr>
                <w:rFonts w:ascii="Arial" w:hAnsi="Arial" w:cs="Arial"/>
              </w:rPr>
            </w:pPr>
          </w:p>
        </w:tc>
      </w:tr>
      <w:tr w:rsidR="00C54503" w:rsidRPr="00EA155D" w:rsidTr="009C29E8">
        <w:trPr>
          <w:jc w:val="right"/>
        </w:trPr>
        <w:tc>
          <w:tcPr>
            <w:tcW w:w="4077" w:type="dxa"/>
          </w:tcPr>
          <w:p w:rsidR="00C54503" w:rsidRPr="00EA155D" w:rsidRDefault="00C54503" w:rsidP="00EA155D">
            <w:pPr>
              <w:rPr>
                <w:rFonts w:ascii="Arial" w:hAnsi="Arial" w:cs="Arial"/>
              </w:rPr>
            </w:pPr>
            <w:r w:rsidRPr="00EA155D">
              <w:rPr>
                <w:rFonts w:ascii="Arial" w:hAnsi="Arial" w:cs="Arial"/>
              </w:rPr>
              <w:t>Fecha de fin de vigencia de la póliza</w:t>
            </w:r>
          </w:p>
        </w:tc>
        <w:tc>
          <w:tcPr>
            <w:tcW w:w="1843" w:type="dxa"/>
          </w:tcPr>
          <w:p w:rsidR="00C54503" w:rsidRPr="00EA155D" w:rsidRDefault="00C54503" w:rsidP="00EA155D">
            <w:pPr>
              <w:rPr>
                <w:rFonts w:ascii="Arial" w:hAnsi="Arial" w:cs="Arial"/>
              </w:rPr>
            </w:pPr>
          </w:p>
        </w:tc>
      </w:tr>
      <w:tr w:rsidR="00C54503" w:rsidRPr="00EA155D" w:rsidTr="009C29E8">
        <w:trPr>
          <w:jc w:val="right"/>
        </w:trPr>
        <w:tc>
          <w:tcPr>
            <w:tcW w:w="4077" w:type="dxa"/>
          </w:tcPr>
          <w:p w:rsidR="00C54503" w:rsidRPr="00EA155D" w:rsidRDefault="00C54503" w:rsidP="00EA155D">
            <w:pPr>
              <w:rPr>
                <w:rFonts w:ascii="Arial" w:hAnsi="Arial" w:cs="Arial"/>
              </w:rPr>
            </w:pPr>
            <w:r w:rsidRPr="00EA155D">
              <w:rPr>
                <w:rFonts w:ascii="Arial" w:hAnsi="Arial" w:cs="Arial"/>
              </w:rPr>
              <w:t>Fecha de inicio del último recibo pagado</w:t>
            </w:r>
          </w:p>
        </w:tc>
        <w:tc>
          <w:tcPr>
            <w:tcW w:w="1843" w:type="dxa"/>
          </w:tcPr>
          <w:p w:rsidR="00C54503" w:rsidRPr="00EA155D" w:rsidRDefault="00C54503" w:rsidP="00EA155D">
            <w:pPr>
              <w:rPr>
                <w:rFonts w:ascii="Arial" w:hAnsi="Arial" w:cs="Arial"/>
              </w:rPr>
            </w:pPr>
          </w:p>
        </w:tc>
      </w:tr>
      <w:tr w:rsidR="00C54503" w:rsidRPr="00EA155D" w:rsidTr="009C29E8">
        <w:trPr>
          <w:jc w:val="right"/>
        </w:trPr>
        <w:tc>
          <w:tcPr>
            <w:tcW w:w="4077" w:type="dxa"/>
          </w:tcPr>
          <w:p w:rsidR="00C54503" w:rsidRPr="00EA155D" w:rsidRDefault="00C54503" w:rsidP="00EA155D">
            <w:pPr>
              <w:rPr>
                <w:rFonts w:ascii="Arial" w:hAnsi="Arial" w:cs="Arial"/>
              </w:rPr>
            </w:pPr>
            <w:r w:rsidRPr="00EA155D">
              <w:rPr>
                <w:rFonts w:ascii="Arial" w:hAnsi="Arial" w:cs="Arial"/>
              </w:rPr>
              <w:t>Fecha de término del último recibo pagado</w:t>
            </w:r>
          </w:p>
        </w:tc>
        <w:tc>
          <w:tcPr>
            <w:tcW w:w="1843" w:type="dxa"/>
          </w:tcPr>
          <w:p w:rsidR="00C54503" w:rsidRPr="00EA155D" w:rsidRDefault="00C54503" w:rsidP="00EA155D">
            <w:pPr>
              <w:rPr>
                <w:rFonts w:ascii="Arial" w:hAnsi="Arial" w:cs="Arial"/>
              </w:rPr>
            </w:pPr>
          </w:p>
        </w:tc>
      </w:tr>
      <w:tr w:rsidR="00C54503" w:rsidRPr="00EA155D" w:rsidTr="009C29E8">
        <w:trPr>
          <w:jc w:val="right"/>
        </w:trPr>
        <w:tc>
          <w:tcPr>
            <w:tcW w:w="4077" w:type="dxa"/>
          </w:tcPr>
          <w:p w:rsidR="00C54503" w:rsidRPr="00EA155D" w:rsidRDefault="00C54503" w:rsidP="00EA155D">
            <w:pPr>
              <w:rPr>
                <w:rFonts w:ascii="Arial" w:hAnsi="Arial" w:cs="Arial"/>
              </w:rPr>
            </w:pPr>
            <w:r w:rsidRPr="00EA155D">
              <w:rPr>
                <w:rFonts w:ascii="Arial" w:hAnsi="Arial" w:cs="Arial"/>
              </w:rPr>
              <w:t>Fecha del último recibo de pago</w:t>
            </w:r>
          </w:p>
        </w:tc>
        <w:tc>
          <w:tcPr>
            <w:tcW w:w="1843" w:type="dxa"/>
          </w:tcPr>
          <w:p w:rsidR="00C54503" w:rsidRPr="00EA155D" w:rsidRDefault="00C54503" w:rsidP="00EA155D">
            <w:pPr>
              <w:rPr>
                <w:rFonts w:ascii="Arial" w:hAnsi="Arial" w:cs="Arial"/>
              </w:rPr>
            </w:pPr>
          </w:p>
        </w:tc>
      </w:tr>
      <w:tr w:rsidR="00C54503" w:rsidRPr="00EA155D" w:rsidTr="009C29E8">
        <w:trPr>
          <w:jc w:val="right"/>
        </w:trPr>
        <w:tc>
          <w:tcPr>
            <w:tcW w:w="4077" w:type="dxa"/>
          </w:tcPr>
          <w:p w:rsidR="00C54503" w:rsidRPr="00EA155D" w:rsidRDefault="00C54503" w:rsidP="00EA155D">
            <w:pPr>
              <w:rPr>
                <w:rFonts w:ascii="Arial" w:hAnsi="Arial" w:cs="Arial"/>
              </w:rPr>
            </w:pPr>
            <w:r w:rsidRPr="00EA155D">
              <w:rPr>
                <w:rFonts w:ascii="Arial" w:hAnsi="Arial" w:cs="Arial"/>
              </w:rPr>
              <w:t>Forma de pago</w:t>
            </w:r>
          </w:p>
        </w:tc>
        <w:tc>
          <w:tcPr>
            <w:tcW w:w="1843" w:type="dxa"/>
          </w:tcPr>
          <w:p w:rsidR="00C54503" w:rsidRPr="00EA155D" w:rsidRDefault="00C54503" w:rsidP="00071DE6">
            <w:pPr>
              <w:rPr>
                <w:rFonts w:ascii="Arial" w:hAnsi="Arial" w:cs="Arial"/>
              </w:rPr>
            </w:pPr>
          </w:p>
        </w:tc>
      </w:tr>
    </w:tbl>
    <w:p w:rsidR="00C54503" w:rsidRPr="00EA155D" w:rsidRDefault="00C54503" w:rsidP="00EA155D">
      <w:pPr>
        <w:jc w:val="both"/>
        <w:rPr>
          <w:rFonts w:ascii="Arial" w:hAnsi="Arial" w:cs="Arial"/>
        </w:rPr>
      </w:pPr>
    </w:p>
    <w:p w:rsidR="00C54503" w:rsidRPr="00EA155D" w:rsidRDefault="00C54503" w:rsidP="00EA155D">
      <w:pPr>
        <w:jc w:val="both"/>
        <w:rPr>
          <w:rFonts w:ascii="Arial" w:hAnsi="Arial" w:cs="Arial"/>
        </w:rPr>
      </w:pPr>
      <w:r w:rsidRPr="00EA155D">
        <w:rPr>
          <w:rFonts w:ascii="Arial" w:hAnsi="Arial" w:cs="Arial"/>
        </w:rPr>
        <w:t>(Nombre del asegurado) por medio de la presente manifiesto a es</w:t>
      </w:r>
      <w:r w:rsidR="00230133">
        <w:rPr>
          <w:rFonts w:ascii="Arial" w:hAnsi="Arial" w:cs="Arial"/>
        </w:rPr>
        <w:t>t</w:t>
      </w:r>
      <w:r w:rsidRPr="00EA155D">
        <w:rPr>
          <w:rFonts w:ascii="Arial" w:hAnsi="Arial" w:cs="Arial"/>
        </w:rPr>
        <w:t>a Institución de Seguros que desde el (dd/mm/aaaa) (fecha de término del último recibo pagado), hasta el día de hoy (dd/mm/aaaa), no he recibido atención médica por Enfermedad o Accidente que pueda originar alguna reclamación de los beneficios contemplados en la póliza.</w:t>
      </w:r>
      <w:bookmarkStart w:id="1" w:name="_GoBack"/>
      <w:bookmarkEnd w:id="1"/>
    </w:p>
    <w:p w:rsidR="00C54503" w:rsidRPr="00EA155D" w:rsidRDefault="00C54503" w:rsidP="00EA155D">
      <w:pPr>
        <w:jc w:val="both"/>
        <w:rPr>
          <w:rFonts w:ascii="Arial" w:hAnsi="Arial" w:cs="Arial"/>
        </w:rPr>
      </w:pPr>
      <w:r w:rsidRPr="00EA155D">
        <w:rPr>
          <w:rFonts w:ascii="Arial" w:hAnsi="Arial" w:cs="Arial"/>
        </w:rPr>
        <w:t>De igual forma manifiesto que no existe siniestro alguno que reclamar, ni diagnóstico médico o quirúrgico, ni cambios en mi salud, que pudieran suponer la aparición de algún padecimiento y que puedan originar alguna reclamación para la indemnización de acuerdo a las coberturas de la póliza número__________.</w:t>
      </w:r>
    </w:p>
    <w:p w:rsidR="00C54503" w:rsidRPr="00EA155D" w:rsidRDefault="00C54503" w:rsidP="00EA155D">
      <w:pPr>
        <w:jc w:val="both"/>
        <w:rPr>
          <w:rFonts w:ascii="Arial" w:hAnsi="Arial" w:cs="Arial"/>
        </w:rPr>
      </w:pPr>
      <w:r w:rsidRPr="00EA155D">
        <w:rPr>
          <w:rFonts w:ascii="Arial" w:hAnsi="Arial" w:cs="Arial"/>
        </w:rPr>
        <w:t>Declaro y acepto que en caso de autorizarse la continuidad de la Póliza, cualquier padecimiento que haya iniciado desde la fecha arriba mencionada hasta el día de hoy, NO QUEDARAN CUBIERTOS por la Institución de Seguros, así como de que, conforme a la Ley Sobre el Contrato de Seguro, estoy obligado a declarar todos los hechos importantes para la apreciación del riesgo a que se refiere este documento, tal y como los conozca o deba conocer en el momento de firmarlo, en el entendido de que cualquier omisión o inexacta declaración de los hechos podrá originar la rescisión de pleno derecho del contrato de seguro asentado en la póliza antes referida.</w:t>
      </w:r>
    </w:p>
    <w:p w:rsidR="00C54503" w:rsidRPr="00EA155D" w:rsidRDefault="00C54503" w:rsidP="00EA155D">
      <w:pPr>
        <w:jc w:val="both"/>
        <w:rPr>
          <w:rFonts w:ascii="Arial" w:hAnsi="Arial" w:cs="Arial"/>
        </w:rPr>
      </w:pPr>
      <w:r w:rsidRPr="00EA155D">
        <w:rPr>
          <w:rFonts w:ascii="Arial" w:hAnsi="Arial" w:cs="Arial"/>
        </w:rPr>
        <w:t xml:space="preserve">Por lo anterior, solicito la rehabilitación de la póliza número ________ comprometiéndome a realizar el pago de la misma con fecha posterior al término del periodo de gracia que se me concede, quedando sujeta dicha rehabilitación a la autorización expresa de esa Institución de Seguros. </w:t>
      </w:r>
    </w:p>
    <w:p w:rsidR="00C54503" w:rsidRPr="00EA155D" w:rsidRDefault="00C54503" w:rsidP="00EA155D">
      <w:pPr>
        <w:jc w:val="both"/>
        <w:rPr>
          <w:rFonts w:ascii="Arial" w:hAnsi="Arial" w:cs="Arial"/>
        </w:rPr>
      </w:pPr>
      <w:r w:rsidRPr="00EA155D">
        <w:rPr>
          <w:rFonts w:ascii="Arial" w:hAnsi="Arial" w:cs="Arial"/>
        </w:rPr>
        <w:lastRenderedPageBreak/>
        <w:t>Anexo datos de contacto para que me localicen en caso de alguna duda relacionada con este trámite</w:t>
      </w:r>
    </w:p>
    <w:p w:rsidR="00C54503" w:rsidRPr="00EA155D" w:rsidRDefault="00C54503" w:rsidP="00EA155D">
      <w:pPr>
        <w:jc w:val="both"/>
        <w:rPr>
          <w:rFonts w:ascii="Arial" w:hAnsi="Arial" w:cs="Arial"/>
        </w:rPr>
      </w:pPr>
      <w:r w:rsidRPr="00EA155D">
        <w:rPr>
          <w:rFonts w:ascii="Arial" w:hAnsi="Arial" w:cs="Arial"/>
        </w:rPr>
        <w:t>Correo electrónico:</w:t>
      </w:r>
    </w:p>
    <w:p w:rsidR="00C54503" w:rsidRPr="00EA155D" w:rsidRDefault="00C54503" w:rsidP="00EA155D">
      <w:pPr>
        <w:jc w:val="both"/>
        <w:rPr>
          <w:rFonts w:ascii="Arial" w:hAnsi="Arial" w:cs="Arial"/>
        </w:rPr>
      </w:pPr>
    </w:p>
    <w:p w:rsidR="00C54503" w:rsidRPr="00EA155D" w:rsidRDefault="00C54503" w:rsidP="00EA155D">
      <w:pPr>
        <w:jc w:val="both"/>
        <w:rPr>
          <w:rFonts w:ascii="Arial" w:hAnsi="Arial" w:cs="Arial"/>
        </w:rPr>
      </w:pPr>
      <w:r w:rsidRPr="00EA155D">
        <w:rPr>
          <w:rFonts w:ascii="Arial" w:hAnsi="Arial" w:cs="Arial"/>
        </w:rPr>
        <w:t>Atentamente,</w:t>
      </w:r>
    </w:p>
    <w:p w:rsidR="00C54503" w:rsidRPr="00EA155D" w:rsidRDefault="00C54503" w:rsidP="00EA155D">
      <w:pPr>
        <w:jc w:val="both"/>
        <w:rPr>
          <w:rFonts w:ascii="Arial" w:hAnsi="Arial" w:cs="Arial"/>
        </w:rPr>
      </w:pPr>
    </w:p>
    <w:p w:rsidR="00C54503" w:rsidRPr="00EA155D" w:rsidRDefault="00C54503" w:rsidP="00EA155D">
      <w:pPr>
        <w:pBdr>
          <w:top w:val="single" w:sz="4" w:space="1" w:color="auto"/>
        </w:pBdr>
        <w:jc w:val="both"/>
        <w:rPr>
          <w:rFonts w:ascii="Arial" w:hAnsi="Arial" w:cs="Arial"/>
        </w:rPr>
      </w:pPr>
      <w:r w:rsidRPr="00EA155D">
        <w:rPr>
          <w:rFonts w:ascii="Arial" w:hAnsi="Arial" w:cs="Arial"/>
        </w:rPr>
        <w:t>Nombre completo y firma del contratante</w:t>
      </w:r>
    </w:p>
    <w:p w:rsidR="00C54503" w:rsidRPr="00EA155D" w:rsidRDefault="00C54503" w:rsidP="00EA155D">
      <w:pPr>
        <w:pBdr>
          <w:top w:val="single" w:sz="4" w:space="1" w:color="auto"/>
        </w:pBdr>
        <w:jc w:val="both"/>
        <w:rPr>
          <w:rFonts w:ascii="Arial" w:hAnsi="Arial" w:cs="Arial"/>
        </w:rPr>
      </w:pPr>
      <w:r w:rsidRPr="00EA155D">
        <w:rPr>
          <w:rFonts w:ascii="Arial" w:hAnsi="Arial" w:cs="Arial"/>
        </w:rPr>
        <w:t>Firma del contratante o representante legal</w:t>
      </w:r>
    </w:p>
    <w:p w:rsidR="00C54503" w:rsidRPr="00236A40" w:rsidRDefault="00C54503" w:rsidP="00EA155D">
      <w:pPr>
        <w:jc w:val="both"/>
        <w:rPr>
          <w:sz w:val="16"/>
        </w:rPr>
      </w:pPr>
      <w:r w:rsidRPr="00236A40">
        <w:rPr>
          <w:sz w:val="16"/>
        </w:rPr>
        <w:t>Se anexa a este documento:</w:t>
      </w:r>
    </w:p>
    <w:p w:rsidR="00C54503" w:rsidRPr="00236A40" w:rsidRDefault="00C54503" w:rsidP="00EA155D">
      <w:pPr>
        <w:pStyle w:val="Prrafodelista"/>
        <w:numPr>
          <w:ilvl w:val="0"/>
          <w:numId w:val="1"/>
        </w:numPr>
        <w:jc w:val="both"/>
        <w:rPr>
          <w:sz w:val="16"/>
        </w:rPr>
      </w:pPr>
      <w:r>
        <w:rPr>
          <w:sz w:val="16"/>
        </w:rPr>
        <w:t>Copia de i</w:t>
      </w:r>
      <w:r w:rsidRPr="00236A40">
        <w:rPr>
          <w:sz w:val="16"/>
        </w:rPr>
        <w:t xml:space="preserve">dentificación </w:t>
      </w:r>
      <w:r>
        <w:rPr>
          <w:sz w:val="16"/>
        </w:rPr>
        <w:t>o</w:t>
      </w:r>
      <w:r w:rsidRPr="00236A40">
        <w:rPr>
          <w:sz w:val="16"/>
        </w:rPr>
        <w:t xml:space="preserve">ficial y vigente del </w:t>
      </w:r>
      <w:r>
        <w:rPr>
          <w:sz w:val="16"/>
        </w:rPr>
        <w:t>contratante o representante legal</w:t>
      </w:r>
    </w:p>
    <w:p w:rsidR="00C54503" w:rsidRPr="00236A40" w:rsidRDefault="00C54503" w:rsidP="00EA155D">
      <w:pPr>
        <w:pStyle w:val="Prrafodelista"/>
        <w:numPr>
          <w:ilvl w:val="0"/>
          <w:numId w:val="1"/>
        </w:numPr>
        <w:jc w:val="both"/>
        <w:rPr>
          <w:sz w:val="16"/>
        </w:rPr>
      </w:pPr>
      <w:r w:rsidRPr="00236A40">
        <w:rPr>
          <w:sz w:val="16"/>
        </w:rPr>
        <w:t xml:space="preserve">Caso de </w:t>
      </w:r>
      <w:r>
        <w:rPr>
          <w:sz w:val="16"/>
        </w:rPr>
        <w:t xml:space="preserve">que el contratante sea </w:t>
      </w:r>
      <w:r w:rsidRPr="00236A40">
        <w:rPr>
          <w:sz w:val="16"/>
        </w:rPr>
        <w:t>persona moral, copia del poder</w:t>
      </w:r>
      <w:r>
        <w:rPr>
          <w:sz w:val="16"/>
        </w:rPr>
        <w:t xml:space="preserve"> de la persona que firma</w:t>
      </w:r>
      <w:r w:rsidRPr="00236A40">
        <w:rPr>
          <w:sz w:val="16"/>
        </w:rPr>
        <w:t xml:space="preserve"> como representante legal</w:t>
      </w:r>
    </w:p>
    <w:p w:rsidR="00C54503" w:rsidRDefault="00C54503" w:rsidP="00EA155D">
      <w:pPr>
        <w:pStyle w:val="Prrafodelista"/>
        <w:numPr>
          <w:ilvl w:val="0"/>
          <w:numId w:val="1"/>
        </w:numPr>
        <w:jc w:val="both"/>
        <w:rPr>
          <w:sz w:val="16"/>
        </w:rPr>
      </w:pPr>
      <w:r w:rsidRPr="00236A40">
        <w:rPr>
          <w:sz w:val="16"/>
        </w:rPr>
        <w:t>Caso de póliza Familiar o individual,  Formato de solicitud de rehabilitación</w:t>
      </w:r>
      <w:r>
        <w:rPr>
          <w:sz w:val="16"/>
        </w:rPr>
        <w:t xml:space="preserve"> debidamente firmada y llenada</w:t>
      </w:r>
    </w:p>
    <w:p w:rsidR="00C54503" w:rsidRDefault="00C54503" w:rsidP="00EA155D">
      <w:pPr>
        <w:pStyle w:val="Prrafodelista"/>
        <w:jc w:val="both"/>
        <w:rPr>
          <w:sz w:val="16"/>
        </w:rPr>
      </w:pPr>
    </w:p>
    <w:p w:rsidR="00C54503" w:rsidRDefault="00C54503" w:rsidP="00EA155D">
      <w:pPr>
        <w:pStyle w:val="Prrafodelista"/>
        <w:jc w:val="both"/>
        <w:rPr>
          <w:sz w:val="16"/>
        </w:rPr>
      </w:pPr>
    </w:p>
    <w:p w:rsidR="00C54503" w:rsidRPr="00EA155D" w:rsidRDefault="00C54503" w:rsidP="00EA155D">
      <w:pPr>
        <w:pBdr>
          <w:top w:val="single" w:sz="4" w:space="1" w:color="auto"/>
        </w:pBdr>
        <w:ind w:left="360"/>
        <w:jc w:val="center"/>
        <w:rPr>
          <w:b/>
        </w:rPr>
      </w:pPr>
      <w:r w:rsidRPr="00EA155D">
        <w:rPr>
          <w:b/>
        </w:rPr>
        <w:t>ESTA CARTA DE NO SINIESTRALIDAD TIENE VALIDEZ DE 10 (DÍEZ) DÍAS HÁBILES A PARTIR DE LA FECHA DE EXPEDICIÓN.</w:t>
      </w:r>
    </w:p>
    <w:sectPr w:rsidR="00C54503" w:rsidRPr="00EA155D" w:rsidSect="009C29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C675C"/>
    <w:multiLevelType w:val="hybridMultilevel"/>
    <w:tmpl w:val="10E0C4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397"/>
    <w:rsid w:val="00071DE6"/>
    <w:rsid w:val="000815A6"/>
    <w:rsid w:val="00101928"/>
    <w:rsid w:val="001223F5"/>
    <w:rsid w:val="00127152"/>
    <w:rsid w:val="00135D7F"/>
    <w:rsid w:val="002218AB"/>
    <w:rsid w:val="00230133"/>
    <w:rsid w:val="00232C8E"/>
    <w:rsid w:val="00236A40"/>
    <w:rsid w:val="00287B3D"/>
    <w:rsid w:val="002E3A74"/>
    <w:rsid w:val="003C19EC"/>
    <w:rsid w:val="003D2F22"/>
    <w:rsid w:val="005C1B3B"/>
    <w:rsid w:val="005C6C89"/>
    <w:rsid w:val="006A2BC3"/>
    <w:rsid w:val="00796876"/>
    <w:rsid w:val="00822F4C"/>
    <w:rsid w:val="00886423"/>
    <w:rsid w:val="009C29E8"/>
    <w:rsid w:val="009D2DD2"/>
    <w:rsid w:val="00A76397"/>
    <w:rsid w:val="00C54503"/>
    <w:rsid w:val="00C5531D"/>
    <w:rsid w:val="00CD080E"/>
    <w:rsid w:val="00E661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55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36A40"/>
    <w:pPr>
      <w:ind w:left="720"/>
      <w:contextualSpacing/>
    </w:pPr>
  </w:style>
  <w:style w:type="character" w:styleId="Refdecomentario">
    <w:name w:val="annotation reference"/>
    <w:basedOn w:val="Fuentedeprrafopredeter"/>
    <w:uiPriority w:val="99"/>
    <w:semiHidden/>
    <w:unhideWhenUsed/>
    <w:rsid w:val="00822F4C"/>
    <w:rPr>
      <w:sz w:val="16"/>
      <w:szCs w:val="16"/>
    </w:rPr>
  </w:style>
  <w:style w:type="paragraph" w:styleId="Textocomentario">
    <w:name w:val="annotation text"/>
    <w:basedOn w:val="Normal"/>
    <w:link w:val="TextocomentarioCar"/>
    <w:uiPriority w:val="99"/>
    <w:semiHidden/>
    <w:unhideWhenUsed/>
    <w:rsid w:val="00822F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2F4C"/>
    <w:rPr>
      <w:sz w:val="20"/>
      <w:szCs w:val="20"/>
    </w:rPr>
  </w:style>
  <w:style w:type="paragraph" w:styleId="Asuntodelcomentario">
    <w:name w:val="annotation subject"/>
    <w:basedOn w:val="Textocomentario"/>
    <w:next w:val="Textocomentario"/>
    <w:link w:val="AsuntodelcomentarioCar"/>
    <w:uiPriority w:val="99"/>
    <w:semiHidden/>
    <w:unhideWhenUsed/>
    <w:rsid w:val="00822F4C"/>
    <w:rPr>
      <w:b/>
      <w:bCs/>
    </w:rPr>
  </w:style>
  <w:style w:type="character" w:customStyle="1" w:styleId="AsuntodelcomentarioCar">
    <w:name w:val="Asunto del comentario Car"/>
    <w:basedOn w:val="TextocomentarioCar"/>
    <w:link w:val="Asuntodelcomentario"/>
    <w:uiPriority w:val="99"/>
    <w:semiHidden/>
    <w:rsid w:val="00822F4C"/>
    <w:rPr>
      <w:b/>
      <w:bCs/>
      <w:sz w:val="20"/>
      <w:szCs w:val="20"/>
    </w:rPr>
  </w:style>
  <w:style w:type="paragraph" w:styleId="Textodeglobo">
    <w:name w:val="Balloon Text"/>
    <w:basedOn w:val="Normal"/>
    <w:link w:val="TextodegloboCar"/>
    <w:uiPriority w:val="99"/>
    <w:semiHidden/>
    <w:unhideWhenUsed/>
    <w:rsid w:val="00822F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2F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55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36A40"/>
    <w:pPr>
      <w:ind w:left="720"/>
      <w:contextualSpacing/>
    </w:pPr>
  </w:style>
  <w:style w:type="character" w:styleId="Refdecomentario">
    <w:name w:val="annotation reference"/>
    <w:basedOn w:val="Fuentedeprrafopredeter"/>
    <w:uiPriority w:val="99"/>
    <w:semiHidden/>
    <w:unhideWhenUsed/>
    <w:rsid w:val="00822F4C"/>
    <w:rPr>
      <w:sz w:val="16"/>
      <w:szCs w:val="16"/>
    </w:rPr>
  </w:style>
  <w:style w:type="paragraph" w:styleId="Textocomentario">
    <w:name w:val="annotation text"/>
    <w:basedOn w:val="Normal"/>
    <w:link w:val="TextocomentarioCar"/>
    <w:uiPriority w:val="99"/>
    <w:semiHidden/>
    <w:unhideWhenUsed/>
    <w:rsid w:val="00822F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2F4C"/>
    <w:rPr>
      <w:sz w:val="20"/>
      <w:szCs w:val="20"/>
    </w:rPr>
  </w:style>
  <w:style w:type="paragraph" w:styleId="Asuntodelcomentario">
    <w:name w:val="annotation subject"/>
    <w:basedOn w:val="Textocomentario"/>
    <w:next w:val="Textocomentario"/>
    <w:link w:val="AsuntodelcomentarioCar"/>
    <w:uiPriority w:val="99"/>
    <w:semiHidden/>
    <w:unhideWhenUsed/>
    <w:rsid w:val="00822F4C"/>
    <w:rPr>
      <w:b/>
      <w:bCs/>
    </w:rPr>
  </w:style>
  <w:style w:type="character" w:customStyle="1" w:styleId="AsuntodelcomentarioCar">
    <w:name w:val="Asunto del comentario Car"/>
    <w:basedOn w:val="TextocomentarioCar"/>
    <w:link w:val="Asuntodelcomentario"/>
    <w:uiPriority w:val="99"/>
    <w:semiHidden/>
    <w:rsid w:val="00822F4C"/>
    <w:rPr>
      <w:b/>
      <w:bCs/>
      <w:sz w:val="20"/>
      <w:szCs w:val="20"/>
    </w:rPr>
  </w:style>
  <w:style w:type="paragraph" w:styleId="Textodeglobo">
    <w:name w:val="Balloon Text"/>
    <w:basedOn w:val="Normal"/>
    <w:link w:val="TextodegloboCar"/>
    <w:uiPriority w:val="99"/>
    <w:semiHidden/>
    <w:unhideWhenUsed/>
    <w:rsid w:val="00822F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2F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397</Words>
  <Characters>2186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FERNANDO SEGURA RAMIREZ</dc:creator>
  <cp:lastModifiedBy>Juan Manuel Aranda Venegas</cp:lastModifiedBy>
  <cp:revision>4</cp:revision>
  <dcterms:created xsi:type="dcterms:W3CDTF">2019-04-02T15:14:00Z</dcterms:created>
  <dcterms:modified xsi:type="dcterms:W3CDTF">2019-04-02T23:10:00Z</dcterms:modified>
</cp:coreProperties>
</file>